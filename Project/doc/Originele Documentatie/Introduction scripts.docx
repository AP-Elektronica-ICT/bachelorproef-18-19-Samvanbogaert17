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7EE" w:rsidRDefault="003E67EE" w:rsidP="003E67EE">
      <w:pPr>
        <w:pStyle w:val="Title"/>
        <w:rPr>
          <w:lang w:val="en-US"/>
        </w:rPr>
      </w:pPr>
      <w:bookmarkStart w:id="0" w:name="_GoBack"/>
      <w:bookmarkEnd w:id="0"/>
      <w:r>
        <w:rPr>
          <w:lang w:val="en-US"/>
        </w:rPr>
        <w:t>XML</w:t>
      </w:r>
    </w:p>
    <w:p w:rsidR="003E67EE" w:rsidRPr="003E67EE" w:rsidRDefault="003E67EE" w:rsidP="003E67EE">
      <w:pPr>
        <w:pStyle w:val="Heading2"/>
        <w:rPr>
          <w:lang w:val="en-US"/>
        </w:rPr>
      </w:pPr>
      <w:r>
        <w:rPr>
          <w:lang w:val="en-US"/>
        </w:rPr>
        <w:t>MeganCanvas</w:t>
      </w:r>
    </w:p>
    <w:p w:rsidR="003E67EE" w:rsidRPr="003E67EE" w:rsidRDefault="003E67EE" w:rsidP="003E67EE">
      <w:pPr>
        <w:rPr>
          <w:lang w:val="en-US"/>
        </w:rPr>
      </w:pPr>
      <w:r w:rsidRPr="003E67EE">
        <w:rPr>
          <w:lang w:val="en-US"/>
        </w:rPr>
        <w:t>Hi and welcome to MeCity! First things first..</w:t>
      </w:r>
    </w:p>
    <w:p w:rsidR="003E67EE" w:rsidRPr="003E67EE" w:rsidRDefault="003E67EE" w:rsidP="003E67EE">
      <w:pPr>
        <w:rPr>
          <w:lang w:val="en-US"/>
        </w:rPr>
      </w:pPr>
      <w:r w:rsidRPr="003E67EE">
        <w:rPr>
          <w:lang w:val="en-US"/>
        </w:rPr>
        <w:t xml:space="preserve">    </w:t>
      </w:r>
    </w:p>
    <w:p w:rsidR="003E67EE" w:rsidRPr="003E67EE" w:rsidRDefault="003E67EE" w:rsidP="003E67EE">
      <w:pPr>
        <w:rPr>
          <w:lang w:val="en-US"/>
        </w:rPr>
      </w:pPr>
      <w:r w:rsidRPr="003E67EE">
        <w:rPr>
          <w:lang w:val="en-US"/>
        </w:rPr>
        <w:t xml:space="preserve">A new family moved into this house. Now they need electricity to </w:t>
      </w:r>
      <w:del w:id="1" w:author="Lisse Van der Meiren" w:date="2018-07-24T15:38:00Z">
        <w:r w:rsidRPr="003E67EE" w:rsidDel="00CB6822">
          <w:rPr>
            <w:lang w:val="en-US"/>
          </w:rPr>
          <w:delText xml:space="preserve">use </w:delText>
        </w:r>
      </w:del>
      <w:ins w:id="2" w:author="Lisse Van der Meiren" w:date="2018-07-24T15:38:00Z">
        <w:r w:rsidR="00CB6822">
          <w:rPr>
            <w:lang w:val="en-US"/>
          </w:rPr>
          <w:t xml:space="preserve">be able to watch </w:t>
        </w:r>
      </w:ins>
      <w:r w:rsidRPr="003E67EE">
        <w:rPr>
          <w:lang w:val="en-US"/>
        </w:rPr>
        <w:t xml:space="preserve">their TV, </w:t>
      </w:r>
      <w:ins w:id="3" w:author="Lisse Van der Meiren" w:date="2018-07-24T15:38:00Z">
        <w:r w:rsidR="00CB6822">
          <w:rPr>
            <w:lang w:val="en-US"/>
          </w:rPr>
          <w:t xml:space="preserve">put on the </w:t>
        </w:r>
      </w:ins>
      <w:r w:rsidRPr="003E67EE">
        <w:rPr>
          <w:lang w:val="en-US"/>
        </w:rPr>
        <w:t xml:space="preserve">lightning, </w:t>
      </w:r>
      <w:ins w:id="4" w:author="Lisse Van der Meiren" w:date="2018-07-24T15:37:00Z">
        <w:r w:rsidR="00CB6822">
          <w:rPr>
            <w:lang w:val="en-US"/>
          </w:rPr>
          <w:t xml:space="preserve">charge their </w:t>
        </w:r>
      </w:ins>
      <w:r w:rsidRPr="003E67EE">
        <w:rPr>
          <w:lang w:val="en-US"/>
        </w:rPr>
        <w:t xml:space="preserve">phones,... </w:t>
      </w:r>
    </w:p>
    <w:p w:rsidR="003E67EE" w:rsidRPr="003E67EE" w:rsidRDefault="003E67EE" w:rsidP="003E67EE">
      <w:pPr>
        <w:rPr>
          <w:lang w:val="en-US"/>
        </w:rPr>
      </w:pPr>
    </w:p>
    <w:p w:rsidR="003E67EE" w:rsidRPr="003E67EE" w:rsidRDefault="003E67EE" w:rsidP="003E67EE">
      <w:pPr>
        <w:rPr>
          <w:lang w:val="en-US"/>
        </w:rPr>
      </w:pPr>
    </w:p>
    <w:p w:rsidR="003E67EE" w:rsidRPr="003E67EE" w:rsidRDefault="003E67EE" w:rsidP="003E67EE">
      <w:pPr>
        <w:rPr>
          <w:lang w:val="en-US"/>
        </w:rPr>
      </w:pPr>
      <w:r w:rsidRPr="003E67EE">
        <w:rPr>
          <w:lang w:val="en-US"/>
        </w:rPr>
        <w:t xml:space="preserve">But.. Who do they need to contact for their </w:t>
      </w:r>
      <w:del w:id="5" w:author="Lisse Van der Meiren" w:date="2018-07-24T15:38:00Z">
        <w:r w:rsidRPr="003E67EE" w:rsidDel="00CB6822">
          <w:rPr>
            <w:lang w:val="en-US"/>
          </w:rPr>
          <w:delText>problem?</w:delText>
        </w:r>
      </w:del>
      <w:ins w:id="6" w:author="Lisse Van der Meiren" w:date="2018-07-24T15:38:00Z">
        <w:r w:rsidR="00CB6822">
          <w:rPr>
            <w:lang w:val="en-US"/>
          </w:rPr>
          <w:t>need for electricity?</w:t>
        </w:r>
      </w:ins>
    </w:p>
    <w:p w:rsidR="003E67EE" w:rsidRPr="003E67EE" w:rsidRDefault="003E67EE" w:rsidP="003E67EE">
      <w:pPr>
        <w:rPr>
          <w:lang w:val="en-US"/>
        </w:rPr>
      </w:pPr>
    </w:p>
    <w:p w:rsidR="003E67EE" w:rsidRDefault="003E67EE" w:rsidP="003E67EE">
      <w:pPr>
        <w:rPr>
          <w:lang w:val="en-US"/>
        </w:rPr>
      </w:pPr>
      <w:r w:rsidRPr="003E67EE">
        <w:rPr>
          <w:lang w:val="en-US"/>
        </w:rPr>
        <w:t xml:space="preserve">After the introduction you </w:t>
      </w:r>
      <w:del w:id="7" w:author="Lisse Van der Meiren" w:date="2018-07-24T15:38:00Z">
        <w:r w:rsidRPr="003E67EE" w:rsidDel="00CB6822">
          <w:rPr>
            <w:lang w:val="en-US"/>
          </w:rPr>
          <w:delText xml:space="preserve">are </w:delText>
        </w:r>
      </w:del>
      <w:ins w:id="8" w:author="Lisse Van der Meiren" w:date="2018-07-24T15:38:00Z">
        <w:r w:rsidR="00CB6822">
          <w:rPr>
            <w:lang w:val="en-US"/>
          </w:rPr>
          <w:t>will</w:t>
        </w:r>
      </w:ins>
      <w:ins w:id="9" w:author="Lisse Van der Meiren" w:date="2018-07-24T15:39:00Z">
        <w:r w:rsidR="00CB6822">
          <w:rPr>
            <w:lang w:val="en-US"/>
          </w:rPr>
          <w:t xml:space="preserve"> be</w:t>
        </w:r>
      </w:ins>
      <w:ins w:id="10" w:author="Lisse Van der Meiren" w:date="2018-07-24T15:38:00Z">
        <w:r w:rsidR="00CB6822" w:rsidRPr="003E67EE">
          <w:rPr>
            <w:lang w:val="en-US"/>
          </w:rPr>
          <w:t xml:space="preserve"> </w:t>
        </w:r>
      </w:ins>
      <w:r w:rsidRPr="003E67EE">
        <w:rPr>
          <w:lang w:val="en-US"/>
        </w:rPr>
        <w:t>able to explore the city :)</w:t>
      </w:r>
    </w:p>
    <w:p w:rsidR="005314E3" w:rsidRDefault="005314E3" w:rsidP="003E67EE">
      <w:pPr>
        <w:rPr>
          <w:lang w:val="en-US"/>
        </w:rPr>
      </w:pPr>
    </w:p>
    <w:p w:rsidR="003E67EE" w:rsidRDefault="003E67EE" w:rsidP="003E67EE">
      <w:pPr>
        <w:pStyle w:val="Heading2"/>
        <w:rPr>
          <w:lang w:val="en-US"/>
        </w:rPr>
      </w:pPr>
      <w:r>
        <w:rPr>
          <w:lang w:val="en-US"/>
        </w:rPr>
        <w:t>SupplierCanvas</w:t>
      </w:r>
    </w:p>
    <w:p w:rsidR="00CB6822" w:rsidRDefault="003E67EE" w:rsidP="003E67EE">
      <w:pPr>
        <w:rPr>
          <w:ins w:id="11" w:author="Lisse Van der Meiren" w:date="2018-07-24T15:45:00Z"/>
          <w:lang w:val="en-US"/>
        </w:rPr>
      </w:pPr>
      <w:r w:rsidRPr="003E67EE">
        <w:rPr>
          <w:lang w:val="en-US"/>
        </w:rPr>
        <w:t>Hi, I am the supplier. My task is to</w:t>
      </w:r>
      <w:ins w:id="12" w:author="Lisse Van der Meiren" w:date="2018-07-24T15:40:00Z">
        <w:r w:rsidR="00CB6822">
          <w:rPr>
            <w:lang w:val="en-US"/>
          </w:rPr>
          <w:t xml:space="preserve"> sell energy towards the customers. </w:t>
        </w:r>
      </w:ins>
      <w:ins w:id="13" w:author="Lisse Van der Meiren" w:date="2018-07-24T15:41:00Z">
        <w:r w:rsidR="00CB6822">
          <w:rPr>
            <w:lang w:val="en-US"/>
          </w:rPr>
          <w:t xml:space="preserve">To do this, I </w:t>
        </w:r>
      </w:ins>
      <w:ins w:id="14" w:author="Lisse Van der Meiren" w:date="2018-07-24T15:40:00Z">
        <w:r w:rsidR="00CB6822">
          <w:rPr>
            <w:lang w:val="en-US"/>
          </w:rPr>
          <w:t>buy energy from t</w:t>
        </w:r>
      </w:ins>
      <w:ins w:id="15" w:author="Lisse Van der Meiren" w:date="2018-07-24T15:41:00Z">
        <w:r w:rsidR="00CB6822">
          <w:rPr>
            <w:lang w:val="en-US"/>
          </w:rPr>
          <w:t>he producer to pass it through the customers</w:t>
        </w:r>
      </w:ins>
      <w:ins w:id="16" w:author="Lisse Van der Meiren" w:date="2018-07-24T15:42:00Z">
        <w:r w:rsidR="00CB6822">
          <w:rPr>
            <w:lang w:val="en-US"/>
          </w:rPr>
          <w:t xml:space="preserve"> or I can even produce my own energy</w:t>
        </w:r>
      </w:ins>
      <w:ins w:id="17" w:author="Lisse Van der Meiren" w:date="2018-07-24T15:41:00Z">
        <w:r w:rsidR="00CB6822">
          <w:rPr>
            <w:lang w:val="en-US"/>
          </w:rPr>
          <w:t xml:space="preserve">. </w:t>
        </w:r>
      </w:ins>
    </w:p>
    <w:p w:rsidR="00CB6822" w:rsidRDefault="00CB6822" w:rsidP="003E67EE">
      <w:pPr>
        <w:rPr>
          <w:ins w:id="18" w:author="Lisse Van der Meiren" w:date="2018-07-24T15:45:00Z"/>
          <w:lang w:val="en-US"/>
        </w:rPr>
      </w:pPr>
      <w:ins w:id="19" w:author="Lisse Van der Meiren" w:date="2018-07-24T15:42:00Z">
        <w:r>
          <w:rPr>
            <w:lang w:val="en-US"/>
          </w:rPr>
          <w:t xml:space="preserve">I’m not only responsible for selling energy towards the customers but also for closing contracts with the </w:t>
        </w:r>
      </w:ins>
      <w:ins w:id="20" w:author="Lisse Van der Meiren" w:date="2018-07-24T15:45:00Z">
        <w:r>
          <w:rPr>
            <w:lang w:val="en-US"/>
          </w:rPr>
          <w:t>end-</w:t>
        </w:r>
      </w:ins>
      <w:ins w:id="21" w:author="Lisse Van der Meiren" w:date="2018-07-24T15:42:00Z">
        <w:r>
          <w:rPr>
            <w:lang w:val="en-US"/>
          </w:rPr>
          <w:t xml:space="preserve">customers. If they agree </w:t>
        </w:r>
      </w:ins>
      <w:ins w:id="22" w:author="Lisse Van der Meiren" w:date="2018-07-24T15:43:00Z">
        <w:r>
          <w:rPr>
            <w:lang w:val="en-US"/>
          </w:rPr>
          <w:t xml:space="preserve">with the terms and conditions, they can sign a contract for a specific contract duration. </w:t>
        </w:r>
      </w:ins>
    </w:p>
    <w:p w:rsidR="00CB6822" w:rsidRDefault="00CB6822" w:rsidP="003E67EE">
      <w:pPr>
        <w:rPr>
          <w:ins w:id="23" w:author="Lisse Van der Meiren" w:date="2018-07-24T15:44:00Z"/>
          <w:lang w:val="en-US"/>
        </w:rPr>
      </w:pPr>
      <w:ins w:id="24" w:author="Lisse Van der Meiren" w:date="2018-07-24T15:43:00Z">
        <w:r>
          <w:rPr>
            <w:lang w:val="en-US"/>
          </w:rPr>
          <w:t xml:space="preserve">Because of the liberalized market, there are a lot of energy suppliers in the market, this means that I have a lot of </w:t>
        </w:r>
      </w:ins>
      <w:ins w:id="25" w:author="Lisse Van der Meiren" w:date="2018-07-24T15:44:00Z">
        <w:r>
          <w:rPr>
            <w:lang w:val="en-US"/>
          </w:rPr>
          <w:t xml:space="preserve">competitors. </w:t>
        </w:r>
      </w:ins>
      <w:ins w:id="26" w:author="Lisse Van der Meiren" w:date="2018-07-24T15:45:00Z">
        <w:r>
          <w:rPr>
            <w:lang w:val="en-US"/>
          </w:rPr>
          <w:t>Therefore,</w:t>
        </w:r>
      </w:ins>
      <w:ins w:id="27" w:author="Lisse Van der Meiren" w:date="2018-07-24T15:44:00Z">
        <w:r>
          <w:rPr>
            <w:lang w:val="en-US"/>
          </w:rPr>
          <w:t xml:space="preserve"> it’s important that I have a good customer service, lower administrative costs, … to make sure customers will sign contracts with me and not with other energy suppliers.</w:t>
        </w:r>
      </w:ins>
    </w:p>
    <w:p w:rsidR="00CB6822" w:rsidRDefault="00CB6822" w:rsidP="003E67EE">
      <w:pPr>
        <w:rPr>
          <w:ins w:id="28" w:author="Lisse Van der Meiren" w:date="2018-07-24T15:46:00Z"/>
          <w:lang w:val="en-US"/>
        </w:rPr>
      </w:pPr>
      <w:ins w:id="29" w:author="Lisse Van der Meiren" w:date="2018-07-24T15:44:00Z">
        <w:r>
          <w:rPr>
            <w:lang w:val="en-US"/>
          </w:rPr>
          <w:t>To make sure that there’s enough energy bought from the</w:t>
        </w:r>
      </w:ins>
      <w:ins w:id="30" w:author="Lisse Van der Meiren" w:date="2018-07-24T15:45:00Z">
        <w:r>
          <w:rPr>
            <w:lang w:val="en-US"/>
          </w:rPr>
          <w:t xml:space="preserve"> supplier, </w:t>
        </w:r>
      </w:ins>
      <w:ins w:id="31" w:author="Lisse Van der Meiren" w:date="2018-07-24T15:56:00Z">
        <w:r w:rsidR="0070413A">
          <w:rPr>
            <w:lang w:val="en-US"/>
          </w:rPr>
          <w:t>forecasting the amount of energy, needed in the future, is very important.</w:t>
        </w:r>
      </w:ins>
      <w:ins w:id="32" w:author="Lisse Van der Meiren" w:date="2018-07-24T15:45:00Z">
        <w:r>
          <w:rPr>
            <w:lang w:val="en-US"/>
          </w:rPr>
          <w:t xml:space="preserve"> </w:t>
        </w:r>
      </w:ins>
    </w:p>
    <w:p w:rsidR="00CB6822" w:rsidRDefault="00CB6822" w:rsidP="003E67EE">
      <w:pPr>
        <w:rPr>
          <w:ins w:id="33" w:author="Lisse Van der Meiren" w:date="2018-07-24T15:41:00Z"/>
          <w:lang w:val="en-US"/>
        </w:rPr>
      </w:pPr>
      <w:ins w:id="34" w:author="Lisse Van der Meiren" w:date="2018-07-24T15:46:00Z">
        <w:r>
          <w:rPr>
            <w:lang w:val="en-US"/>
          </w:rPr>
          <w:t>Another main task that I have is creating and sending out the invoices.</w:t>
        </w:r>
      </w:ins>
    </w:p>
    <w:p w:rsidR="003E67EE" w:rsidRPr="003E67EE" w:rsidDel="00CB6822" w:rsidRDefault="003E67EE" w:rsidP="003E67EE">
      <w:pPr>
        <w:rPr>
          <w:del w:id="35" w:author="Lisse Van der Meiren" w:date="2018-07-24T15:46:00Z"/>
          <w:lang w:val="en-US"/>
        </w:rPr>
      </w:pPr>
      <w:del w:id="36" w:author="Lisse Van der Meiren" w:date="2018-07-24T15:46:00Z">
        <w:r w:rsidRPr="003E67EE" w:rsidDel="00CB6822">
          <w:rPr>
            <w:lang w:val="en-US"/>
          </w:rPr>
          <w:delText xml:space="preserve"> give the customers electricity. We will close the contract with the end-customer.</w:delText>
        </w:r>
      </w:del>
    </w:p>
    <w:p w:rsidR="003E67EE" w:rsidRPr="003E67EE" w:rsidDel="00F53AD9" w:rsidRDefault="003E67EE" w:rsidP="003E67EE">
      <w:pPr>
        <w:rPr>
          <w:del w:id="37" w:author="Lisse Van der Meiren" w:date="2018-07-24T16:02:00Z"/>
          <w:lang w:val="en-US"/>
        </w:rPr>
      </w:pPr>
      <w:del w:id="38" w:author="Lisse Van der Meiren" w:date="2018-07-24T16:02:00Z">
        <w:r w:rsidRPr="003E67EE" w:rsidDel="00F53AD9">
          <w:rPr>
            <w:lang w:val="en-US"/>
          </w:rPr>
          <w:delText xml:space="preserve">    </w:delText>
        </w:r>
      </w:del>
    </w:p>
    <w:p w:rsidR="003E67EE" w:rsidRPr="003E67EE" w:rsidDel="0070413A" w:rsidRDefault="003E67EE" w:rsidP="003E67EE">
      <w:pPr>
        <w:rPr>
          <w:del w:id="39" w:author="Lisse Van der Meiren" w:date="2018-07-24T15:56:00Z"/>
          <w:lang w:val="en-US"/>
        </w:rPr>
      </w:pPr>
      <w:del w:id="40" w:author="Lisse Van der Meiren" w:date="2018-07-24T15:56:00Z">
        <w:r w:rsidRPr="003E67EE" w:rsidDel="0070413A">
          <w:rPr>
            <w:lang w:val="en-US"/>
          </w:rPr>
          <w:delText>I have to buy electricity from the producer so I can pass it through to my customers. In order to get the right amount of electricity, I have to make a forecast. There are many suppliers in a village and customers can choose which one they prefer.</w:delText>
        </w:r>
      </w:del>
    </w:p>
    <w:p w:rsidR="003E67EE" w:rsidRPr="003E67EE" w:rsidDel="00F53AD9" w:rsidRDefault="003E67EE" w:rsidP="003E67EE">
      <w:pPr>
        <w:rPr>
          <w:del w:id="41" w:author="Lisse Van der Meiren" w:date="2018-07-24T16:02:00Z"/>
          <w:lang w:val="en-US"/>
        </w:rPr>
      </w:pPr>
    </w:p>
    <w:p w:rsidR="003E67EE" w:rsidRPr="003E67EE" w:rsidRDefault="003E67EE" w:rsidP="003E67EE">
      <w:pPr>
        <w:rPr>
          <w:lang w:val="en-US"/>
        </w:rPr>
      </w:pPr>
      <w:r w:rsidRPr="003E67EE">
        <w:rPr>
          <w:lang w:val="en-US"/>
        </w:rPr>
        <w:t>Here is a list of common known suppliers in Belgium:</w:t>
      </w:r>
    </w:p>
    <w:p w:rsidR="003E67EE" w:rsidRPr="003E67EE" w:rsidRDefault="003E67EE" w:rsidP="003E67EE">
      <w:pPr>
        <w:rPr>
          <w:lang w:val="en-US"/>
        </w:rPr>
      </w:pPr>
      <w:r w:rsidRPr="003E67EE">
        <w:rPr>
          <w:lang w:val="en-US"/>
        </w:rPr>
        <w:t>- Eneco</w:t>
      </w:r>
    </w:p>
    <w:p w:rsidR="003E67EE" w:rsidRPr="003E67EE" w:rsidRDefault="003E67EE" w:rsidP="003E67EE">
      <w:pPr>
        <w:rPr>
          <w:lang w:val="en-US"/>
        </w:rPr>
      </w:pPr>
      <w:r w:rsidRPr="003E67EE">
        <w:rPr>
          <w:lang w:val="en-US"/>
        </w:rPr>
        <w:t>- Engie Electrabel</w:t>
      </w:r>
    </w:p>
    <w:p w:rsidR="003E67EE" w:rsidRPr="003E67EE" w:rsidRDefault="003E67EE" w:rsidP="003E67EE">
      <w:pPr>
        <w:rPr>
          <w:lang w:val="en-US"/>
        </w:rPr>
      </w:pPr>
      <w:r w:rsidRPr="003E67EE">
        <w:rPr>
          <w:lang w:val="en-US"/>
        </w:rPr>
        <w:t>- Luminus</w:t>
      </w:r>
    </w:p>
    <w:p w:rsidR="003E67EE" w:rsidRPr="003E67EE" w:rsidRDefault="003E67EE" w:rsidP="003E67EE">
      <w:pPr>
        <w:rPr>
          <w:lang w:val="en-US"/>
        </w:rPr>
      </w:pPr>
      <w:r w:rsidRPr="003E67EE">
        <w:rPr>
          <w:lang w:val="en-US"/>
        </w:rPr>
        <w:t>- ...</w:t>
      </w:r>
    </w:p>
    <w:p w:rsidR="003E67EE" w:rsidRPr="003E67EE" w:rsidRDefault="003E67EE" w:rsidP="003E67EE">
      <w:pPr>
        <w:rPr>
          <w:lang w:val="en-US"/>
        </w:rPr>
      </w:pPr>
    </w:p>
    <w:p w:rsidR="003E67EE" w:rsidDel="00F53AD9" w:rsidRDefault="003E67EE" w:rsidP="003E67EE">
      <w:pPr>
        <w:rPr>
          <w:del w:id="42" w:author="Lisse Van der Meiren" w:date="2018-07-24T15:57:00Z"/>
          <w:lang w:val="en-US"/>
        </w:rPr>
      </w:pPr>
      <w:del w:id="43" w:author="Lisse Van der Meiren" w:date="2018-07-24T15:57:00Z">
        <w:r w:rsidRPr="003E67EE" w:rsidDel="00F53AD9">
          <w:rPr>
            <w:lang w:val="en-US"/>
          </w:rPr>
          <w:delText>Now you know who is responsible for giving the customers electricity. But.. Where does the supplier get it's energy from?</w:delText>
        </w:r>
      </w:del>
    </w:p>
    <w:p w:rsidR="005314E3" w:rsidRDefault="005314E3" w:rsidP="003E67EE">
      <w:pPr>
        <w:rPr>
          <w:lang w:val="en-US"/>
        </w:rPr>
      </w:pPr>
    </w:p>
    <w:p w:rsidR="003E67EE" w:rsidRDefault="003E67EE" w:rsidP="003E67EE">
      <w:pPr>
        <w:pStyle w:val="Heading2"/>
        <w:rPr>
          <w:lang w:val="en-US"/>
        </w:rPr>
      </w:pPr>
      <w:r>
        <w:rPr>
          <w:lang w:val="en-US"/>
        </w:rPr>
        <w:lastRenderedPageBreak/>
        <w:t>DgoCanvas</w:t>
      </w:r>
    </w:p>
    <w:p w:rsidR="003E67EE" w:rsidRDefault="003E67EE" w:rsidP="003E67EE">
      <w:pPr>
        <w:rPr>
          <w:ins w:id="44" w:author="Lisse Van der Meiren" w:date="2018-07-24T15:58:00Z"/>
          <w:lang w:val="en-US"/>
        </w:rPr>
      </w:pPr>
      <w:r w:rsidRPr="003E67EE">
        <w:rPr>
          <w:lang w:val="en-US"/>
        </w:rPr>
        <w:t>Hi, nice to meet you! The DGO's</w:t>
      </w:r>
      <w:ins w:id="45" w:author="Lisse Van der Meiren" w:date="2018-07-24T15:59:00Z">
        <w:r w:rsidR="00F53AD9">
          <w:rPr>
            <w:lang w:val="en-US"/>
          </w:rPr>
          <w:t xml:space="preserve"> (</w:t>
        </w:r>
      </w:ins>
      <w:ins w:id="46" w:author="Lisse Van der Meiren" w:date="2018-07-24T15:58:00Z">
        <w:r w:rsidR="00F53AD9">
          <w:rPr>
            <w:lang w:val="en-US"/>
          </w:rPr>
          <w:t>also known as the Distribution Grid Operator)</w:t>
        </w:r>
      </w:ins>
      <w:r w:rsidRPr="003E67EE">
        <w:rPr>
          <w:lang w:val="en-US"/>
        </w:rPr>
        <w:t xml:space="preserve"> main task is transporting energy and switching from high voltage to low voltage electricity and will then be transferred onto the local distribution network and is delivered to your h</w:t>
      </w:r>
      <w:ins w:id="47" w:author="Lisse Van der Meiren" w:date="2018-07-24T16:01:00Z">
        <w:r w:rsidR="00F53AD9">
          <w:rPr>
            <w:lang w:val="en-US"/>
          </w:rPr>
          <w:t>ouse</w:t>
        </w:r>
      </w:ins>
      <w:del w:id="48" w:author="Lisse Van der Meiren" w:date="2018-07-24T16:01:00Z">
        <w:r w:rsidRPr="003E67EE" w:rsidDel="00F53AD9">
          <w:rPr>
            <w:lang w:val="en-US"/>
          </w:rPr>
          <w:delText>ome</w:delText>
        </w:r>
      </w:del>
      <w:ins w:id="49" w:author="Lisse Van der Meiren" w:date="2018-07-24T15:59:00Z">
        <w:r w:rsidR="00F53AD9">
          <w:rPr>
            <w:lang w:val="en-US"/>
          </w:rPr>
          <w:t xml:space="preserve"> or workplace</w:t>
        </w:r>
      </w:ins>
      <w:r w:rsidRPr="003E67EE">
        <w:rPr>
          <w:lang w:val="en-US"/>
        </w:rPr>
        <w:t xml:space="preserve"> where, in many cases, it will be passed through a meter into your home's network.</w:t>
      </w:r>
    </w:p>
    <w:p w:rsidR="00F53AD9" w:rsidRDefault="00F53AD9" w:rsidP="003E67EE">
      <w:pPr>
        <w:rPr>
          <w:ins w:id="50" w:author="Lisse Van der Meiren" w:date="2018-07-24T16:00:00Z"/>
          <w:lang w:val="en-US"/>
        </w:rPr>
      </w:pPr>
      <w:ins w:id="51" w:author="Lisse Van der Meiren" w:date="2018-07-24T15:58:00Z">
        <w:r>
          <w:rPr>
            <w:lang w:val="en-US"/>
          </w:rPr>
          <w:t>Other responsabilities of the DGO</w:t>
        </w:r>
      </w:ins>
      <w:ins w:id="52" w:author="Lisse Van der Meiren" w:date="2018-07-24T15:59:00Z">
        <w:r>
          <w:rPr>
            <w:lang w:val="en-US"/>
          </w:rPr>
          <w:t xml:space="preserve"> are: maintaining and installing</w:t>
        </w:r>
      </w:ins>
      <w:ins w:id="53" w:author="Lisse Van der Meiren" w:date="2018-07-24T16:01:00Z">
        <w:r>
          <w:rPr>
            <w:lang w:val="en-US"/>
          </w:rPr>
          <w:t xml:space="preserve"> and replacing</w:t>
        </w:r>
      </w:ins>
      <w:ins w:id="54" w:author="Lisse Van der Meiren" w:date="2018-07-24T15:59:00Z">
        <w:r>
          <w:rPr>
            <w:lang w:val="en-US"/>
          </w:rPr>
          <w:t xml:space="preserve"> the electricity and natural gas meters (also budget meters)</w:t>
        </w:r>
      </w:ins>
      <w:ins w:id="55" w:author="Lisse Van der Meiren" w:date="2018-07-24T16:00:00Z">
        <w:r>
          <w:rPr>
            <w:lang w:val="en-US"/>
          </w:rPr>
          <w:t>, implementing new connections and editing the existing connections, recording the meter readings, maintaining the public lightning, and many more.</w:t>
        </w:r>
      </w:ins>
    </w:p>
    <w:p w:rsidR="00F53AD9" w:rsidRPr="003E67EE" w:rsidDel="00F53AD9" w:rsidRDefault="00F53AD9" w:rsidP="003E67EE">
      <w:pPr>
        <w:rPr>
          <w:del w:id="56" w:author="Lisse Van der Meiren" w:date="2018-07-24T16:01:00Z"/>
          <w:lang w:val="en-US"/>
        </w:rPr>
      </w:pPr>
      <w:ins w:id="57" w:author="Lisse Van der Meiren" w:date="2018-07-24T16:00:00Z">
        <w:r>
          <w:rPr>
            <w:lang w:val="en-US"/>
          </w:rPr>
          <w:t xml:space="preserve">In the liberalized market, there’s a free choice of supplier but no free choice of DGO. The DGO that </w:t>
        </w:r>
      </w:ins>
      <w:ins w:id="58" w:author="Lisse Van der Meiren" w:date="2018-07-24T16:01:00Z">
        <w:r>
          <w:rPr>
            <w:lang w:val="en-US"/>
          </w:rPr>
          <w:t>will be responsible for your house or workplace will depend where the DGO is located. The DGO will be responsible for one specific area in the country.</w:t>
        </w:r>
      </w:ins>
    </w:p>
    <w:p w:rsidR="003E67EE" w:rsidRPr="003E67EE" w:rsidDel="00F53AD9" w:rsidRDefault="003E67EE" w:rsidP="003E67EE">
      <w:pPr>
        <w:rPr>
          <w:del w:id="59" w:author="Lisse Van der Meiren" w:date="2018-07-24T16:01:00Z"/>
          <w:lang w:val="en-US"/>
        </w:rPr>
      </w:pPr>
    </w:p>
    <w:p w:rsidR="003E67EE" w:rsidRPr="003E67EE" w:rsidRDefault="003E67EE" w:rsidP="003E67EE">
      <w:pPr>
        <w:rPr>
          <w:lang w:val="en-US"/>
        </w:rPr>
      </w:pPr>
    </w:p>
    <w:p w:rsidR="003E67EE" w:rsidDel="00F53AD9" w:rsidRDefault="003E67EE" w:rsidP="003E67EE">
      <w:pPr>
        <w:rPr>
          <w:del w:id="60" w:author="Lisse Van der Meiren" w:date="2018-07-24T16:01:00Z"/>
          <w:lang w:val="en-US"/>
        </w:rPr>
      </w:pPr>
      <w:del w:id="61" w:author="Lisse Van der Meiren" w:date="2018-07-24T16:01:00Z">
        <w:r w:rsidRPr="003E67EE" w:rsidDel="00F53AD9">
          <w:rPr>
            <w:lang w:val="en-US"/>
          </w:rPr>
          <w:delText>The DGO can also be responsible of additional tasks such as installing, maintaining, removing or replacing the meter.</w:delText>
        </w:r>
      </w:del>
    </w:p>
    <w:p w:rsidR="005314E3" w:rsidRDefault="005314E3" w:rsidP="003E67EE">
      <w:pPr>
        <w:rPr>
          <w:lang w:val="en-US"/>
        </w:rPr>
      </w:pPr>
    </w:p>
    <w:p w:rsidR="003E67EE" w:rsidRDefault="003E67EE" w:rsidP="003E67EE">
      <w:pPr>
        <w:pStyle w:val="Heading2"/>
        <w:rPr>
          <w:ins w:id="62" w:author="Lisse Van der Meiren" w:date="2018-07-24T16:02:00Z"/>
          <w:lang w:val="en-US"/>
        </w:rPr>
      </w:pPr>
      <w:r>
        <w:rPr>
          <w:lang w:val="en-US"/>
        </w:rPr>
        <w:t>TgoCanvas</w:t>
      </w:r>
    </w:p>
    <w:p w:rsidR="003378B3" w:rsidRDefault="00F53AD9" w:rsidP="003378B3">
      <w:pPr>
        <w:rPr>
          <w:ins w:id="63" w:author="Lisse Van der Meiren" w:date="2018-07-24T16:07:00Z"/>
          <w:lang w:val="en-US"/>
        </w:rPr>
      </w:pPr>
      <w:ins w:id="64" w:author="Lisse Van der Meiren" w:date="2018-07-24T16:02:00Z">
        <w:r>
          <w:rPr>
            <w:lang w:val="en-US"/>
          </w:rPr>
          <w:t>The transmission grid operator is responsible for keeping the hig</w:t>
        </w:r>
      </w:ins>
      <w:ins w:id="65" w:author="Lisse Van der Meiren" w:date="2018-07-24T16:03:00Z">
        <w:r>
          <w:rPr>
            <w:lang w:val="en-US"/>
          </w:rPr>
          <w:t xml:space="preserve">h voltage transmission system running reliable and efficient. </w:t>
        </w:r>
      </w:ins>
      <w:ins w:id="66" w:author="Lisse Van der Meiren" w:date="2018-07-24T16:07:00Z">
        <w:r w:rsidR="003378B3">
          <w:rPr>
            <w:lang w:val="en-US"/>
          </w:rPr>
          <w:t>Electricity transmission can be seen as the vital link between the power production and the power usage. Transmission lines carry electricity at high voltages over long distances from power plants to communities.</w:t>
        </w:r>
      </w:ins>
    </w:p>
    <w:p w:rsidR="00F53AD9" w:rsidRPr="00F53AD9" w:rsidRDefault="00F53AD9">
      <w:pPr>
        <w:rPr>
          <w:lang w:val="en-US"/>
          <w:rPrChange w:id="67" w:author="Lisse Van der Meiren" w:date="2018-07-24T16:02:00Z">
            <w:rPr>
              <w:lang w:val="en-US"/>
            </w:rPr>
          </w:rPrChange>
        </w:rPr>
        <w:pPrChange w:id="68" w:author="Lisse Van der Meiren" w:date="2018-07-24T16:02:00Z">
          <w:pPr>
            <w:pStyle w:val="Heading2"/>
          </w:pPr>
        </w:pPrChange>
      </w:pPr>
      <w:ins w:id="69" w:author="Lisse Van der Meiren" w:date="2018-07-24T16:04:00Z">
        <w:r>
          <w:rPr>
            <w:lang w:val="en-US"/>
          </w:rPr>
          <w:t>The main task of the transmission grid operators is transporting the high voltage electricity or high pressure gas over long distances.</w:t>
        </w:r>
      </w:ins>
    </w:p>
    <w:p w:rsidR="00F53AD9" w:rsidRDefault="003E67EE" w:rsidP="003E67EE">
      <w:pPr>
        <w:rPr>
          <w:ins w:id="70" w:author="Lisse Van der Meiren" w:date="2018-07-24T16:05:00Z"/>
          <w:lang w:val="en-US"/>
        </w:rPr>
      </w:pPr>
      <w:r w:rsidRPr="003E67EE">
        <w:rPr>
          <w:lang w:val="en-US"/>
        </w:rPr>
        <w:t xml:space="preserve">Once the electricity, gas or water has been placed on the network it will need to be transported. The transport or transmission over long distances is done using a high pressure or high voltage network which is called the transmission grid. The transmission grid operator is responsible both for maintaining the grid and for the actual transmission of the commodity. </w:t>
      </w:r>
    </w:p>
    <w:p w:rsidR="003E67EE" w:rsidRPr="003E67EE" w:rsidDel="003378B3" w:rsidRDefault="00F53AD9" w:rsidP="003E67EE">
      <w:pPr>
        <w:rPr>
          <w:del w:id="71" w:author="Lisse Van der Meiren" w:date="2018-07-24T16:08:00Z"/>
          <w:lang w:val="en-US"/>
        </w:rPr>
      </w:pPr>
      <w:ins w:id="72" w:author="Lisse Van der Meiren" w:date="2018-07-24T16:05:00Z">
        <w:r>
          <w:rPr>
            <w:lang w:val="en-US"/>
          </w:rPr>
          <w:t xml:space="preserve">Industrial consumers may use this </w:t>
        </w:r>
      </w:ins>
      <w:ins w:id="73" w:author="Lisse Van der Meiren" w:date="2018-07-24T16:06:00Z">
        <w:r>
          <w:rPr>
            <w:lang w:val="en-US"/>
          </w:rPr>
          <w:t>high voltage electricity or high pressure gas immediately. Examples of big industrial consumers are Bayer or Nike.</w:t>
        </w:r>
      </w:ins>
      <w:ins w:id="74" w:author="Lisse Van der Meiren" w:date="2018-07-24T16:05:00Z">
        <w:r w:rsidR="003378B3">
          <w:rPr>
            <w:lang w:val="en-US"/>
          </w:rPr>
          <w:t xml:space="preserve"> </w:t>
        </w:r>
      </w:ins>
      <w:del w:id="75" w:author="Lisse Van der Meiren" w:date="2018-07-24T16:08:00Z">
        <w:r w:rsidR="003E67EE" w:rsidRPr="003E67EE" w:rsidDel="003378B3">
          <w:rPr>
            <w:lang w:val="en-US"/>
          </w:rPr>
          <w:delText>They are also responsible for getting the energy to the big industry like Bayer or Nike</w:delText>
        </w:r>
      </w:del>
    </w:p>
    <w:p w:rsidR="003E67EE" w:rsidRPr="003E67EE" w:rsidRDefault="003E67EE" w:rsidP="003E67EE">
      <w:pPr>
        <w:rPr>
          <w:lang w:val="en-US"/>
        </w:rPr>
      </w:pPr>
    </w:p>
    <w:p w:rsidR="003E67EE" w:rsidRDefault="003E67EE" w:rsidP="003E67EE">
      <w:pPr>
        <w:rPr>
          <w:lang w:val="en-US"/>
        </w:rPr>
      </w:pPr>
      <w:r w:rsidRPr="003E67EE">
        <w:rPr>
          <w:lang w:val="en-US"/>
        </w:rPr>
        <w:t>But where do we get our energy from?</w:t>
      </w:r>
    </w:p>
    <w:p w:rsidR="005314E3" w:rsidRDefault="005314E3" w:rsidP="003E67EE">
      <w:pPr>
        <w:rPr>
          <w:lang w:val="en-US"/>
        </w:rPr>
      </w:pPr>
    </w:p>
    <w:p w:rsidR="003E67EE" w:rsidRDefault="003E67EE" w:rsidP="003E67EE">
      <w:pPr>
        <w:pStyle w:val="Heading2"/>
        <w:rPr>
          <w:ins w:id="76" w:author="Lisse Van der Meiren" w:date="2018-07-24T16:08:00Z"/>
          <w:lang w:val="en-US"/>
        </w:rPr>
      </w:pPr>
      <w:r>
        <w:rPr>
          <w:lang w:val="en-US"/>
        </w:rPr>
        <w:t>ProducerCanvas</w:t>
      </w:r>
    </w:p>
    <w:p w:rsidR="003378B3" w:rsidRPr="003378B3" w:rsidRDefault="003378B3" w:rsidP="003378B3">
      <w:pPr>
        <w:rPr>
          <w:ins w:id="77" w:author="Lisse Van der Meiren" w:date="2018-07-24T16:08:00Z"/>
          <w:lang w:val="en-US"/>
          <w:rPrChange w:id="78" w:author="Lisse Van der Meiren" w:date="2018-07-24T16:08:00Z">
            <w:rPr>
              <w:ins w:id="79" w:author="Lisse Van der Meiren" w:date="2018-07-24T16:08:00Z"/>
              <w:lang w:val="nl-NL"/>
            </w:rPr>
          </w:rPrChange>
        </w:rPr>
      </w:pPr>
      <w:ins w:id="80" w:author="Lisse Van der Meiren" w:date="2018-07-24T16:08:00Z">
        <w:r w:rsidRPr="003378B3">
          <w:rPr>
            <w:lang w:val="en-US"/>
          </w:rPr>
          <w:t>The utility value chain starts with producing and importing energy. This is the responsibility of the producer or the importer. There are two types of energy production: non-renewable and sustainable.</w:t>
        </w:r>
      </w:ins>
    </w:p>
    <w:p w:rsidR="003378B3" w:rsidRPr="003378B3" w:rsidRDefault="003378B3" w:rsidP="003378B3">
      <w:pPr>
        <w:rPr>
          <w:ins w:id="81" w:author="Lisse Van der Meiren" w:date="2018-07-24T16:08:00Z"/>
          <w:lang w:val="en-US"/>
          <w:rPrChange w:id="82" w:author="Lisse Van der Meiren" w:date="2018-07-24T16:08:00Z">
            <w:rPr>
              <w:ins w:id="83" w:author="Lisse Van der Meiren" w:date="2018-07-24T16:08:00Z"/>
              <w:lang w:val="nl-NL"/>
            </w:rPr>
          </w:rPrChange>
        </w:rPr>
      </w:pPr>
      <w:ins w:id="84" w:author="Lisse Van der Meiren" w:date="2018-07-24T16:08:00Z">
        <w:r w:rsidRPr="003378B3">
          <w:rPr>
            <w:lang w:val="en-US"/>
          </w:rPr>
          <w:t xml:space="preserve">First of all a 'classic' power plant uses oil, gas, coal or uranium to heat water to steam. Also called "gray" electricity because it is produced using fossil, non-renewable fuels. </w:t>
        </w:r>
      </w:ins>
    </w:p>
    <w:p w:rsidR="003378B3" w:rsidRPr="003378B3" w:rsidRDefault="003378B3" w:rsidP="003378B3">
      <w:pPr>
        <w:rPr>
          <w:ins w:id="85" w:author="Lisse Van der Meiren" w:date="2018-07-24T16:08:00Z"/>
          <w:lang w:val="en-US"/>
          <w:rPrChange w:id="86" w:author="Lisse Van der Meiren" w:date="2018-07-24T16:08:00Z">
            <w:rPr>
              <w:ins w:id="87" w:author="Lisse Van der Meiren" w:date="2018-07-24T16:08:00Z"/>
              <w:lang w:val="nl-NL"/>
            </w:rPr>
          </w:rPrChange>
        </w:rPr>
      </w:pPr>
      <w:ins w:id="88" w:author="Lisse Van der Meiren" w:date="2018-07-24T16:08:00Z">
        <w:r w:rsidRPr="003378B3">
          <w:rPr>
            <w:lang w:val="en-US"/>
          </w:rPr>
          <w:t xml:space="preserve">Secondly, there is also "green" electricity generated by renewable energy sources (solar, wind, biomass, waste, ...). </w:t>
        </w:r>
      </w:ins>
    </w:p>
    <w:p w:rsidR="003378B3" w:rsidRPr="003378B3" w:rsidRDefault="003378B3" w:rsidP="003378B3">
      <w:pPr>
        <w:rPr>
          <w:ins w:id="89" w:author="Lisse Van der Meiren" w:date="2018-07-24T16:08:00Z"/>
          <w:lang w:val="en-US"/>
          <w:rPrChange w:id="90" w:author="Lisse Van der Meiren" w:date="2018-07-24T16:08:00Z">
            <w:rPr>
              <w:ins w:id="91" w:author="Lisse Van der Meiren" w:date="2018-07-24T16:08:00Z"/>
              <w:lang w:val="nl-NL"/>
            </w:rPr>
          </w:rPrChange>
        </w:rPr>
      </w:pPr>
      <w:ins w:id="92" w:author="Lisse Van der Meiren" w:date="2018-07-24T16:08:00Z">
        <w:r w:rsidRPr="003378B3">
          <w:rPr>
            <w:lang w:val="en-US"/>
          </w:rPr>
          <w:t xml:space="preserve">In the circle at the top right, there are a few examples of producers and importers in Belgium. Electrabel and EDF Luminus are responsible for the bulk of electricity production in Flanders. Some new players have become producers since the liberalisation. The most important being ENI and EON. </w:t>
        </w:r>
      </w:ins>
    </w:p>
    <w:p w:rsidR="003378B3" w:rsidRPr="003378B3" w:rsidRDefault="003378B3">
      <w:pPr>
        <w:rPr>
          <w:lang w:val="en-US"/>
          <w:rPrChange w:id="93" w:author="Lisse Van der Meiren" w:date="2018-07-24T16:08:00Z">
            <w:rPr>
              <w:lang w:val="en-US"/>
            </w:rPr>
          </w:rPrChange>
        </w:rPr>
        <w:pPrChange w:id="94" w:author="Lisse Van der Meiren" w:date="2018-07-24T16:08:00Z">
          <w:pPr>
            <w:pStyle w:val="Heading2"/>
          </w:pPr>
        </w:pPrChange>
      </w:pPr>
    </w:p>
    <w:p w:rsidR="003E67EE" w:rsidRPr="003E67EE" w:rsidDel="003378B3" w:rsidRDefault="003E67EE" w:rsidP="003E67EE">
      <w:pPr>
        <w:rPr>
          <w:del w:id="95" w:author="Lisse Van der Meiren" w:date="2018-07-24T16:09:00Z"/>
          <w:lang w:val="en-US"/>
        </w:rPr>
      </w:pPr>
      <w:del w:id="96" w:author="Lisse Van der Meiren" w:date="2018-07-24T16:09:00Z">
        <w:r w:rsidRPr="003E67EE" w:rsidDel="003378B3">
          <w:rPr>
            <w:lang w:val="en-US"/>
          </w:rPr>
          <w:lastRenderedPageBreak/>
          <w:delText>These would be the companies that either generate or import the energy. This can be electricity, gas,... This can be done by operating nuclear power plants, turbines relying on fossil fuels, solar energy, wind energy, hydropower, geothermal and tidal energy.</w:delText>
        </w:r>
      </w:del>
    </w:p>
    <w:p w:rsidR="003E67EE" w:rsidRPr="003E67EE" w:rsidDel="003378B3" w:rsidRDefault="003E67EE" w:rsidP="003E67EE">
      <w:pPr>
        <w:rPr>
          <w:del w:id="97" w:author="Lisse Van der Meiren" w:date="2018-07-24T16:09:00Z"/>
          <w:lang w:val="en-US"/>
        </w:rPr>
      </w:pPr>
    </w:p>
    <w:p w:rsidR="003E67EE" w:rsidRPr="003E67EE" w:rsidDel="003378B3" w:rsidRDefault="003E67EE" w:rsidP="003E67EE">
      <w:pPr>
        <w:rPr>
          <w:del w:id="98" w:author="Lisse Van der Meiren" w:date="2018-07-24T16:09:00Z"/>
          <w:lang w:val="en-US"/>
        </w:rPr>
      </w:pPr>
    </w:p>
    <w:p w:rsidR="003E67EE" w:rsidRDefault="003E67EE" w:rsidP="003E67EE">
      <w:pPr>
        <w:rPr>
          <w:lang w:val="en-US"/>
        </w:rPr>
      </w:pPr>
      <w:r w:rsidRPr="003E67EE">
        <w:rPr>
          <w:lang w:val="en-US"/>
        </w:rPr>
        <w:t>Here we can see a nucleair power plant in the game. This will be the source of our energy throughout the game.</w:t>
      </w:r>
    </w:p>
    <w:p w:rsidR="003E67EE" w:rsidRDefault="003E67EE" w:rsidP="003E67EE">
      <w:pPr>
        <w:rPr>
          <w:lang w:val="en-US"/>
        </w:rPr>
      </w:pPr>
    </w:p>
    <w:p w:rsidR="003E67EE" w:rsidRPr="003E67EE" w:rsidRDefault="003E67EE" w:rsidP="003E67EE">
      <w:pPr>
        <w:rPr>
          <w:lang w:val="en-US"/>
        </w:rPr>
      </w:pPr>
    </w:p>
    <w:sectPr w:rsidR="003E67EE" w:rsidRPr="003E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sse Van der Meiren">
    <w15:presenceInfo w15:providerId="AD" w15:userId="S-1-5-21-255015682-1431071194-507081533-34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EE"/>
    <w:rsid w:val="003378B3"/>
    <w:rsid w:val="003E67EE"/>
    <w:rsid w:val="0051701D"/>
    <w:rsid w:val="005314E3"/>
    <w:rsid w:val="0070413A"/>
    <w:rsid w:val="00751807"/>
    <w:rsid w:val="00A3147B"/>
    <w:rsid w:val="00A536B2"/>
    <w:rsid w:val="00CB6822"/>
    <w:rsid w:val="00F53A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140BC-6C96-4D62-8988-91D9BB47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7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7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6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7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67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7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1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A7A2-421A-4B0D-9EDC-F49340F8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802</Words>
  <Characters>4417</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Ferranti Computer Systems NV</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Bax</dc:creator>
  <cp:keywords/>
  <dc:description/>
  <cp:lastModifiedBy>Ryan Bax</cp:lastModifiedBy>
  <cp:revision>2</cp:revision>
  <dcterms:created xsi:type="dcterms:W3CDTF">2018-07-25T08:28:00Z</dcterms:created>
  <dcterms:modified xsi:type="dcterms:W3CDTF">2018-07-25T08:28:00Z</dcterms:modified>
</cp:coreProperties>
</file>